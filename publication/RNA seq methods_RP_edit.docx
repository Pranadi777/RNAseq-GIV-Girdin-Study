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050" w14:textId="77777777" w:rsidR="007B428F" w:rsidRDefault="007B428F" w:rsidP="007B428F">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b/>
          <w:bCs/>
          <w:sz w:val="22"/>
          <w:szCs w:val="22"/>
        </w:rPr>
        <w:t>RNA isolation, quantitative PCR, and RNA sequencing</w:t>
      </w:r>
      <w:r>
        <w:rPr>
          <w:rStyle w:val="eop"/>
          <w:rFonts w:ascii="Arial" w:hAnsi="Arial" w:cs="Arial"/>
          <w:sz w:val="22"/>
          <w:szCs w:val="22"/>
        </w:rPr>
        <w:t> </w:t>
      </w:r>
    </w:p>
    <w:p w14:paraId="0EA59B0E" w14:textId="36C5FE44" w:rsidR="007B428F" w:rsidRDefault="007B428F" w:rsidP="007B428F">
      <w:pPr>
        <w:pStyle w:val="paragraph"/>
        <w:spacing w:before="0" w:beforeAutospacing="0" w:after="0" w:afterAutospacing="0"/>
        <w:jc w:val="both"/>
        <w:textAlignment w:val="baseline"/>
        <w:rPr>
          <w:rFonts w:ascii="Arial" w:hAnsi="Arial" w:cs="Arial"/>
          <w:sz w:val="18"/>
          <w:szCs w:val="18"/>
        </w:rPr>
      </w:pPr>
      <w:r>
        <w:rPr>
          <w:rStyle w:val="normaltextrun"/>
          <w:rFonts w:ascii="Arial" w:hAnsi="Arial" w:cs="Arial"/>
          <w:sz w:val="22"/>
          <w:szCs w:val="22"/>
        </w:rPr>
        <w:t>All RNA was isolated using Direct-</w:t>
      </w:r>
      <w:proofErr w:type="spellStart"/>
      <w:r>
        <w:rPr>
          <w:rStyle w:val="normaltextrun"/>
          <w:rFonts w:ascii="Arial" w:hAnsi="Arial" w:cs="Arial"/>
          <w:sz w:val="22"/>
          <w:szCs w:val="22"/>
        </w:rPr>
        <w:t>zol</w:t>
      </w:r>
      <w:proofErr w:type="spellEnd"/>
      <w:r>
        <w:rPr>
          <w:rStyle w:val="normaltextrun"/>
          <w:rFonts w:ascii="Arial" w:hAnsi="Arial" w:cs="Arial"/>
          <w:sz w:val="22"/>
          <w:szCs w:val="22"/>
        </w:rPr>
        <w:t> RNA Miniprep Kit using manufactures protocol from samples collected in </w:t>
      </w:r>
      <w:proofErr w:type="spellStart"/>
      <w:r>
        <w:rPr>
          <w:rStyle w:val="normaltextrun"/>
          <w:rFonts w:ascii="Arial" w:hAnsi="Arial" w:cs="Arial"/>
          <w:sz w:val="22"/>
          <w:szCs w:val="22"/>
        </w:rPr>
        <w:t>Trizol</w:t>
      </w:r>
      <w:proofErr w:type="spellEnd"/>
      <w:r>
        <w:rPr>
          <w:rStyle w:val="normaltextrun"/>
          <w:rFonts w:ascii="Arial" w:hAnsi="Arial" w:cs="Arial"/>
          <w:sz w:val="22"/>
          <w:szCs w:val="22"/>
        </w:rPr>
        <w:t> reagent. RNA concentration and purity were quantified using a Nanodrop Microvolume Spectrophotometer. 500ng RNA was used for RT-PCR using </w:t>
      </w:r>
      <w:proofErr w:type="spellStart"/>
      <w:r>
        <w:rPr>
          <w:rStyle w:val="normaltextrun"/>
          <w:rFonts w:ascii="Arial" w:hAnsi="Arial" w:cs="Arial"/>
          <w:sz w:val="22"/>
          <w:szCs w:val="22"/>
        </w:rPr>
        <w:t>qScript</w:t>
      </w:r>
      <w:r>
        <w:rPr>
          <w:rStyle w:val="spellingerrorsuperscript"/>
          <w:rFonts w:ascii="Symbol" w:hAnsi="Symbol" w:cs="Arial"/>
          <w:sz w:val="17"/>
          <w:szCs w:val="17"/>
          <w:vertAlign w:val="superscript"/>
        </w:rPr>
        <w:t>ä</w:t>
      </w:r>
      <w:proofErr w:type="spellEnd"/>
      <w:r>
        <w:rPr>
          <w:rStyle w:val="normaltextrun"/>
          <w:rFonts w:ascii="Arial" w:hAnsi="Arial" w:cs="Arial"/>
          <w:sz w:val="22"/>
          <w:szCs w:val="22"/>
        </w:rPr>
        <w:t> cDNA </w:t>
      </w:r>
      <w:proofErr w:type="spellStart"/>
      <w:r>
        <w:rPr>
          <w:rStyle w:val="normaltextrun"/>
          <w:rFonts w:ascii="Arial" w:hAnsi="Arial" w:cs="Arial"/>
          <w:sz w:val="22"/>
          <w:szCs w:val="22"/>
        </w:rPr>
        <w:t>SuperMix</w:t>
      </w:r>
      <w:proofErr w:type="spellEnd"/>
      <w:r>
        <w:rPr>
          <w:rStyle w:val="normaltextrun"/>
          <w:rFonts w:ascii="Arial" w:hAnsi="Arial" w:cs="Arial"/>
          <w:sz w:val="22"/>
          <w:szCs w:val="22"/>
        </w:rPr>
        <w:t> kit and manufacturers protocol. cDNA was diluted 1:5 with ddH</w:t>
      </w:r>
      <w:r>
        <w:rPr>
          <w:rStyle w:val="normaltextrun"/>
          <w:rFonts w:ascii="Arial" w:hAnsi="Arial" w:cs="Arial"/>
          <w:sz w:val="17"/>
          <w:szCs w:val="17"/>
          <w:vertAlign w:val="subscript"/>
        </w:rPr>
        <w:t>2</w:t>
      </w:r>
      <w:r>
        <w:rPr>
          <w:rStyle w:val="normaltextrun"/>
          <w:rFonts w:ascii="Arial" w:hAnsi="Arial" w:cs="Arial"/>
          <w:sz w:val="22"/>
          <w:szCs w:val="22"/>
        </w:rPr>
        <w:t>O and qPCR was carried out using 2X </w:t>
      </w:r>
      <w:proofErr w:type="spellStart"/>
      <w:r>
        <w:rPr>
          <w:rStyle w:val="normaltextrun"/>
          <w:rFonts w:ascii="Arial" w:hAnsi="Arial" w:cs="Arial"/>
          <w:sz w:val="22"/>
          <w:szCs w:val="22"/>
        </w:rPr>
        <w:t>PowerUp</w:t>
      </w:r>
      <w:r>
        <w:rPr>
          <w:rStyle w:val="normaltextrun"/>
          <w:rFonts w:ascii="Symbol" w:hAnsi="Symbol" w:cs="Arial"/>
          <w:sz w:val="22"/>
          <w:szCs w:val="22"/>
        </w:rPr>
        <w:t>ä</w:t>
      </w:r>
      <w:proofErr w:type="spellEnd"/>
      <w:r>
        <w:rPr>
          <w:rStyle w:val="normaltextrun"/>
          <w:rFonts w:ascii="Arial" w:hAnsi="Arial" w:cs="Arial"/>
          <w:sz w:val="17"/>
          <w:szCs w:val="17"/>
          <w:vertAlign w:val="superscript"/>
        </w:rPr>
        <w:t> </w:t>
      </w:r>
      <w:proofErr w:type="spellStart"/>
      <w:r>
        <w:rPr>
          <w:rStyle w:val="normaltextrun"/>
          <w:rFonts w:ascii="Arial" w:hAnsi="Arial" w:cs="Arial"/>
          <w:sz w:val="22"/>
          <w:szCs w:val="22"/>
        </w:rPr>
        <w:t>SYBR</w:t>
      </w:r>
      <w:r>
        <w:rPr>
          <w:rStyle w:val="spellingerrorsuperscript"/>
          <w:rFonts w:ascii="Symbol" w:hAnsi="Symbol" w:cs="Arial"/>
          <w:sz w:val="17"/>
          <w:szCs w:val="17"/>
          <w:vertAlign w:val="superscript"/>
        </w:rPr>
        <w:t>ä</w:t>
      </w:r>
      <w:proofErr w:type="spellEnd"/>
      <w:r>
        <w:rPr>
          <w:rStyle w:val="normaltextrun"/>
          <w:rFonts w:ascii="Arial" w:hAnsi="Arial" w:cs="Arial"/>
          <w:sz w:val="22"/>
          <w:szCs w:val="22"/>
        </w:rPr>
        <w:t> Green Master Mix (primer sequences listed in table). The cycle threshold (Ct) of target genes was normalized to 18s housekeeping gene, relative expression of mRNA was calculated using the </w:t>
      </w:r>
      <w:proofErr w:type="spellStart"/>
      <w:r>
        <w:rPr>
          <w:rStyle w:val="normaltextrun"/>
          <w:rFonts w:ascii="Symbol" w:hAnsi="Symbol" w:cs="Arial"/>
          <w:sz w:val="22"/>
          <w:szCs w:val="22"/>
        </w:rPr>
        <w:t>DD</w:t>
      </w:r>
      <w:r>
        <w:rPr>
          <w:rStyle w:val="normaltextrun"/>
          <w:rFonts w:ascii="Arial" w:hAnsi="Arial" w:cs="Arial"/>
          <w:sz w:val="22"/>
          <w:szCs w:val="22"/>
        </w:rPr>
        <w:t>Ct</w:t>
      </w:r>
      <w:proofErr w:type="spellEnd"/>
      <w:r>
        <w:rPr>
          <w:rStyle w:val="normaltextrun"/>
          <w:rFonts w:ascii="Arial" w:hAnsi="Arial" w:cs="Arial"/>
          <w:sz w:val="22"/>
          <w:szCs w:val="22"/>
        </w:rPr>
        <w:t xml:space="preserve"> method, and results expressed as fold-change. </w:t>
      </w:r>
      <w:del w:id="0" w:author="Rama Pranadinata" w:date="2020-04-14T14:02:00Z">
        <w:r w:rsidDel="00BB5543">
          <w:rPr>
            <w:rStyle w:val="normaltextrun"/>
            <w:rFonts w:ascii="Arial" w:hAnsi="Arial" w:cs="Arial"/>
            <w:sz w:val="22"/>
            <w:szCs w:val="22"/>
          </w:rPr>
          <w:delText>Paired-end RNA-Seq data were aligned to the reference mouse genome(mmGRCh38_94_k) using kallisto software with default parameters. Log normalization was applied on the TPM values. We summarized gene expression table from the transcription table by adding all the transcription values for each gene and keep them as a single entry. Gene symbols were added from the UCSC Table Browser and kgXref table. Differentially expressed genes were discovered by DESeq2 package.</w:delText>
        </w:r>
        <w:r w:rsidDel="00BB5543">
          <w:rPr>
            <w:rStyle w:val="eop"/>
            <w:rFonts w:ascii="Arial" w:hAnsi="Arial" w:cs="Arial"/>
            <w:sz w:val="22"/>
            <w:szCs w:val="22"/>
          </w:rPr>
          <w:delText> </w:delText>
        </w:r>
      </w:del>
    </w:p>
    <w:p w14:paraId="1DBD4530" w14:textId="371DE451" w:rsidR="0089169E" w:rsidRDefault="0089169E"/>
    <w:p w14:paraId="119669CF" w14:textId="77777777" w:rsidR="00BB5543" w:rsidRPr="00BB5543" w:rsidRDefault="00BB5543" w:rsidP="00BB5543">
      <w:pPr>
        <w:rPr>
          <w:ins w:id="1" w:author="Rama Pranadinata" w:date="2020-04-14T14:02:00Z"/>
          <w:rStyle w:val="normaltextrun"/>
          <w:rFonts w:ascii="Arial" w:eastAsia="Times New Roman" w:hAnsi="Arial" w:cs="Arial"/>
          <w:sz w:val="22"/>
          <w:szCs w:val="22"/>
        </w:rPr>
      </w:pPr>
      <w:ins w:id="2" w:author="Rama Pranadinata" w:date="2020-04-14T14:02:00Z">
        <w:r w:rsidRPr="00BB5543">
          <w:rPr>
            <w:rStyle w:val="normaltextrun"/>
            <w:rFonts w:ascii="Arial" w:eastAsia="Times New Roman" w:hAnsi="Arial" w:cs="Arial"/>
            <w:sz w:val="22"/>
            <w:szCs w:val="22"/>
          </w:rPr>
          <w:t xml:space="preserve">For determining which genes were differentially expressed by </w:t>
        </w:r>
        <w:proofErr w:type="spellStart"/>
        <w:r w:rsidRPr="00BB5543">
          <w:rPr>
            <w:rStyle w:val="normaltextrun"/>
            <w:rFonts w:ascii="Arial" w:eastAsia="Times New Roman" w:hAnsi="Arial" w:cs="Arial"/>
            <w:sz w:val="22"/>
            <w:szCs w:val="22"/>
          </w:rPr>
          <w:t>RNAseq</w:t>
        </w:r>
        <w:proofErr w:type="spellEnd"/>
        <w:r w:rsidRPr="00BB5543">
          <w:rPr>
            <w:rStyle w:val="normaltextrun"/>
            <w:rFonts w:ascii="Arial" w:eastAsia="Times New Roman" w:hAnsi="Arial" w:cs="Arial"/>
            <w:sz w:val="22"/>
            <w:szCs w:val="22"/>
          </w:rPr>
          <w:t>, transcript-level abundance of paired-end RNA-seq data was estimated by Salmon (1.1.0)</w:t>
        </w:r>
        <w:r w:rsidRPr="00BB5543">
          <w:rPr>
            <w:rStyle w:val="normaltextrun"/>
            <w:rFonts w:ascii="Arial" w:eastAsia="Times New Roman" w:hAnsi="Arial" w:cs="Arial"/>
            <w:sz w:val="22"/>
            <w:szCs w:val="22"/>
            <w:vertAlign w:val="superscript"/>
          </w:rPr>
          <w:t>1</w:t>
        </w:r>
        <w:r w:rsidRPr="00BB5543">
          <w:rPr>
            <w:rStyle w:val="normaltextrun"/>
            <w:rFonts w:ascii="Arial" w:eastAsia="Times New Roman" w:hAnsi="Arial" w:cs="Arial"/>
            <w:sz w:val="22"/>
            <w:szCs w:val="22"/>
          </w:rPr>
          <w:t xml:space="preserve"> using the mouse transcriptome from </w:t>
        </w:r>
        <w:proofErr w:type="spellStart"/>
        <w:r w:rsidRPr="00BB5543">
          <w:rPr>
            <w:rStyle w:val="normaltextrun"/>
            <w:rFonts w:ascii="Arial" w:eastAsia="Times New Roman" w:hAnsi="Arial" w:cs="Arial"/>
            <w:sz w:val="22"/>
            <w:szCs w:val="22"/>
          </w:rPr>
          <w:t>Genecode</w:t>
        </w:r>
        <w:proofErr w:type="spellEnd"/>
        <w:r w:rsidRPr="00BB5543">
          <w:rPr>
            <w:rStyle w:val="normaltextrun"/>
            <w:rFonts w:ascii="Arial" w:eastAsia="Times New Roman" w:hAnsi="Arial" w:cs="Arial"/>
            <w:sz w:val="22"/>
            <w:szCs w:val="22"/>
          </w:rPr>
          <w:t xml:space="preserve"> (vM24). Transcript-level quantification was aggregated to the gene-level with </w:t>
        </w:r>
        <w:proofErr w:type="spellStart"/>
        <w:r w:rsidRPr="00BB5543">
          <w:rPr>
            <w:rStyle w:val="normaltextrun"/>
            <w:rFonts w:ascii="Arial" w:eastAsia="Times New Roman" w:hAnsi="Arial" w:cs="Arial"/>
            <w:sz w:val="22"/>
            <w:szCs w:val="22"/>
          </w:rPr>
          <w:t>Tximport</w:t>
        </w:r>
        <w:proofErr w:type="spellEnd"/>
        <w:r w:rsidRPr="00BB5543">
          <w:rPr>
            <w:rStyle w:val="normaltextrun"/>
            <w:rFonts w:ascii="Arial" w:eastAsia="Times New Roman" w:hAnsi="Arial" w:cs="Arial"/>
            <w:sz w:val="22"/>
            <w:szCs w:val="22"/>
          </w:rPr>
          <w:t xml:space="preserve"> (1.14.2)</w:t>
        </w:r>
        <w:r w:rsidRPr="00BB5543">
          <w:rPr>
            <w:rStyle w:val="normaltextrun"/>
            <w:rFonts w:ascii="Arial" w:eastAsia="Times New Roman" w:hAnsi="Arial" w:cs="Arial"/>
            <w:sz w:val="22"/>
            <w:szCs w:val="22"/>
            <w:vertAlign w:val="superscript"/>
          </w:rPr>
          <w:t>2</w:t>
        </w:r>
        <w:r w:rsidRPr="00BB5543">
          <w:rPr>
            <w:rStyle w:val="normaltextrun"/>
            <w:rFonts w:ascii="Arial" w:eastAsia="Times New Roman" w:hAnsi="Arial" w:cs="Arial"/>
            <w:sz w:val="22"/>
            <w:szCs w:val="22"/>
          </w:rPr>
          <w:t>. The resulting gene counts were used as an input to DESeq2 (1.26.0)</w:t>
        </w:r>
        <w:r w:rsidRPr="00BB5543">
          <w:rPr>
            <w:rStyle w:val="normaltextrun"/>
            <w:rFonts w:ascii="Arial" w:eastAsia="Times New Roman" w:hAnsi="Arial" w:cs="Arial"/>
            <w:sz w:val="22"/>
            <w:szCs w:val="22"/>
            <w:vertAlign w:val="superscript"/>
          </w:rPr>
          <w:t>3</w:t>
        </w:r>
        <w:r w:rsidRPr="00BB5543">
          <w:rPr>
            <w:rStyle w:val="normaltextrun"/>
            <w:rFonts w:ascii="Arial" w:eastAsia="Times New Roman" w:hAnsi="Arial" w:cs="Arial"/>
            <w:sz w:val="22"/>
            <w:szCs w:val="22"/>
          </w:rPr>
          <w:t>. Volcano plots were created using the Enhanced Volcano R package (1.4.0)</w:t>
        </w:r>
        <w:r w:rsidRPr="00BB5543">
          <w:rPr>
            <w:rStyle w:val="normaltextrun"/>
            <w:rFonts w:ascii="Arial" w:eastAsia="Times New Roman" w:hAnsi="Arial" w:cs="Arial"/>
            <w:sz w:val="22"/>
            <w:szCs w:val="22"/>
            <w:vertAlign w:val="superscript"/>
          </w:rPr>
          <w:t>4</w:t>
        </w:r>
        <w:r w:rsidRPr="00BB5543">
          <w:rPr>
            <w:rStyle w:val="normaltextrun"/>
            <w:rFonts w:ascii="Arial" w:eastAsia="Times New Roman" w:hAnsi="Arial" w:cs="Arial"/>
            <w:sz w:val="22"/>
            <w:szCs w:val="22"/>
          </w:rPr>
          <w:t xml:space="preserve">. Gene symbols were added by </w:t>
        </w:r>
        <w:proofErr w:type="spellStart"/>
        <w:r w:rsidRPr="00BB5543">
          <w:rPr>
            <w:rStyle w:val="normaltextrun"/>
            <w:rFonts w:ascii="Arial" w:eastAsia="Times New Roman" w:hAnsi="Arial" w:cs="Arial"/>
            <w:sz w:val="22"/>
            <w:szCs w:val="22"/>
          </w:rPr>
          <w:t>BiomaRt</w:t>
        </w:r>
        <w:proofErr w:type="spellEnd"/>
        <w:r w:rsidRPr="00BB5543">
          <w:rPr>
            <w:rStyle w:val="normaltextrun"/>
            <w:rFonts w:ascii="Arial" w:eastAsia="Times New Roman" w:hAnsi="Arial" w:cs="Arial"/>
            <w:sz w:val="22"/>
            <w:szCs w:val="22"/>
          </w:rPr>
          <w:t xml:space="preserve"> (2.42.1)</w:t>
        </w:r>
        <w:r w:rsidRPr="00BB5543">
          <w:rPr>
            <w:rStyle w:val="normaltextrun"/>
            <w:rFonts w:ascii="Arial" w:eastAsia="Times New Roman" w:hAnsi="Arial" w:cs="Arial"/>
            <w:sz w:val="22"/>
            <w:szCs w:val="22"/>
            <w:vertAlign w:val="superscript"/>
          </w:rPr>
          <w:t>5</w:t>
        </w:r>
        <w:r w:rsidRPr="00BB5543">
          <w:rPr>
            <w:rStyle w:val="normaltextrun"/>
            <w:rFonts w:ascii="Arial" w:eastAsia="Times New Roman" w:hAnsi="Arial" w:cs="Arial"/>
            <w:sz w:val="22"/>
            <w:szCs w:val="22"/>
          </w:rPr>
          <w:t xml:space="preserve">. </w:t>
        </w:r>
        <w:proofErr w:type="spellStart"/>
        <w:r w:rsidRPr="00BB5543">
          <w:rPr>
            <w:rStyle w:val="normaltextrun"/>
            <w:rFonts w:ascii="Arial" w:eastAsia="Times New Roman" w:hAnsi="Arial" w:cs="Arial"/>
            <w:sz w:val="22"/>
            <w:szCs w:val="22"/>
          </w:rPr>
          <w:t>Snakemake</w:t>
        </w:r>
        <w:proofErr w:type="spellEnd"/>
        <w:r w:rsidRPr="00BB5543">
          <w:rPr>
            <w:rStyle w:val="normaltextrun"/>
            <w:rFonts w:ascii="Arial" w:eastAsia="Times New Roman" w:hAnsi="Arial" w:cs="Arial"/>
            <w:sz w:val="22"/>
            <w:szCs w:val="22"/>
          </w:rPr>
          <w:t xml:space="preserve"> (5.10.0)</w:t>
        </w:r>
        <w:r w:rsidRPr="00BB5543">
          <w:rPr>
            <w:rStyle w:val="normaltextrun"/>
            <w:rFonts w:ascii="Arial" w:eastAsia="Times New Roman" w:hAnsi="Arial" w:cs="Arial"/>
            <w:sz w:val="22"/>
            <w:szCs w:val="22"/>
            <w:vertAlign w:val="superscript"/>
          </w:rPr>
          <w:t>6</w:t>
        </w:r>
        <w:r w:rsidRPr="00BB5543">
          <w:rPr>
            <w:rStyle w:val="normaltextrun"/>
            <w:rFonts w:ascii="Arial" w:eastAsia="Times New Roman" w:hAnsi="Arial" w:cs="Arial"/>
            <w:sz w:val="22"/>
            <w:szCs w:val="22"/>
          </w:rPr>
          <w:t xml:space="preserve"> was used as a workflow management system for processing </w:t>
        </w:r>
        <w:proofErr w:type="spellStart"/>
        <w:r w:rsidRPr="00BB5543">
          <w:rPr>
            <w:rStyle w:val="normaltextrun"/>
            <w:rFonts w:ascii="Arial" w:eastAsia="Times New Roman" w:hAnsi="Arial" w:cs="Arial"/>
            <w:sz w:val="22"/>
            <w:szCs w:val="22"/>
          </w:rPr>
          <w:t>fastq</w:t>
        </w:r>
        <w:proofErr w:type="spellEnd"/>
        <w:r w:rsidRPr="00BB5543">
          <w:rPr>
            <w:rStyle w:val="normaltextrun"/>
            <w:rFonts w:ascii="Arial" w:eastAsia="Times New Roman" w:hAnsi="Arial" w:cs="Arial"/>
            <w:sz w:val="22"/>
            <w:szCs w:val="22"/>
          </w:rPr>
          <w:t xml:space="preserve"> files with salmon.</w:t>
        </w:r>
      </w:ins>
    </w:p>
    <w:p w14:paraId="5265E71D" w14:textId="77777777" w:rsidR="00BB5543" w:rsidRPr="00BB5543" w:rsidRDefault="00BB5543" w:rsidP="00BB5543">
      <w:pPr>
        <w:rPr>
          <w:ins w:id="3" w:author="Rama Pranadinata" w:date="2020-04-14T14:02:00Z"/>
          <w:rStyle w:val="normaltextrun"/>
          <w:rFonts w:ascii="Arial" w:eastAsia="Times New Roman" w:hAnsi="Arial" w:cs="Arial"/>
          <w:sz w:val="22"/>
          <w:szCs w:val="22"/>
        </w:rPr>
      </w:pPr>
    </w:p>
    <w:p w14:paraId="2A60373A" w14:textId="77777777" w:rsidR="00BB5543" w:rsidRPr="00BB5543" w:rsidRDefault="00BB5543" w:rsidP="00BB5543">
      <w:pPr>
        <w:rPr>
          <w:ins w:id="4" w:author="Rama Pranadinata" w:date="2020-04-14T14:02:00Z"/>
          <w:rStyle w:val="normaltextrun"/>
          <w:rFonts w:ascii="Arial" w:eastAsia="Times New Roman" w:hAnsi="Arial" w:cs="Arial"/>
          <w:sz w:val="22"/>
          <w:szCs w:val="22"/>
        </w:rPr>
      </w:pPr>
      <w:ins w:id="5" w:author="Rama Pranadinata" w:date="2020-04-14T14:02:00Z">
        <w:r w:rsidRPr="00BB5543">
          <w:rPr>
            <w:rStyle w:val="normaltextrun"/>
            <w:rFonts w:ascii="Arial" w:eastAsia="Times New Roman" w:hAnsi="Arial" w:cs="Arial"/>
            <w:sz w:val="22"/>
            <w:szCs w:val="22"/>
          </w:rPr>
          <w:t>References</w:t>
        </w:r>
      </w:ins>
    </w:p>
    <w:p w14:paraId="483370EE" w14:textId="77777777" w:rsidR="00BB5543" w:rsidRPr="000748FB" w:rsidRDefault="00BB5543" w:rsidP="00BB5543">
      <w:pPr>
        <w:pStyle w:val="ListParagraph"/>
        <w:numPr>
          <w:ilvl w:val="0"/>
          <w:numId w:val="1"/>
        </w:numPr>
        <w:rPr>
          <w:ins w:id="6" w:author="Rama Pranadinata" w:date="2020-04-14T14:02:00Z"/>
          <w:rStyle w:val="normaltextrun"/>
          <w:rFonts w:ascii="Arial" w:eastAsia="Times New Roman" w:hAnsi="Arial" w:cs="Arial"/>
          <w:sz w:val="22"/>
          <w:szCs w:val="22"/>
        </w:rPr>
      </w:pPr>
      <w:proofErr w:type="spellStart"/>
      <w:ins w:id="7" w:author="Rama Pranadinata" w:date="2020-04-14T14:02:00Z">
        <w:r w:rsidRPr="000748FB">
          <w:rPr>
            <w:rStyle w:val="normaltextrun"/>
            <w:rFonts w:ascii="Arial" w:eastAsia="Times New Roman" w:hAnsi="Arial" w:cs="Arial"/>
            <w:sz w:val="22"/>
            <w:szCs w:val="22"/>
          </w:rPr>
          <w:t>Patro</w:t>
        </w:r>
        <w:proofErr w:type="spellEnd"/>
        <w:r w:rsidRPr="000748FB">
          <w:rPr>
            <w:rStyle w:val="normaltextrun"/>
            <w:rFonts w:ascii="Arial" w:eastAsia="Times New Roman" w:hAnsi="Arial" w:cs="Arial"/>
            <w:sz w:val="22"/>
            <w:szCs w:val="22"/>
          </w:rPr>
          <w:t>, R., Duggal, G., Love, M. I., Irizarry, R. A., &amp; Kingsford, C. (2017). Salmon provides fast and bias-aware quantification of transcript expression. Nature Methods.</w:t>
        </w:r>
      </w:ins>
    </w:p>
    <w:p w14:paraId="78803186" w14:textId="77777777" w:rsidR="00BB5543" w:rsidRPr="00BB5543" w:rsidRDefault="00BB5543" w:rsidP="00BB5543">
      <w:pPr>
        <w:pStyle w:val="ListParagraph"/>
        <w:numPr>
          <w:ilvl w:val="0"/>
          <w:numId w:val="1"/>
        </w:numPr>
        <w:rPr>
          <w:ins w:id="8" w:author="Rama Pranadinata" w:date="2020-04-14T14:02:00Z"/>
          <w:rStyle w:val="normaltextrun"/>
          <w:rFonts w:ascii="Arial" w:hAnsi="Arial" w:cs="Arial"/>
          <w:sz w:val="22"/>
          <w:szCs w:val="22"/>
        </w:rPr>
      </w:pPr>
      <w:proofErr w:type="spellStart"/>
      <w:ins w:id="9" w:author="Rama Pranadinata" w:date="2020-04-14T14:02:00Z">
        <w:r w:rsidRPr="00BB5543">
          <w:rPr>
            <w:rStyle w:val="normaltextrun"/>
            <w:rFonts w:ascii="Arial" w:hAnsi="Arial" w:cs="Arial"/>
            <w:sz w:val="22"/>
            <w:szCs w:val="22"/>
          </w:rPr>
          <w:t>Soneson</w:t>
        </w:r>
        <w:proofErr w:type="spellEnd"/>
        <w:r w:rsidRPr="00BB5543">
          <w:rPr>
            <w:rStyle w:val="normaltextrun"/>
            <w:rFonts w:ascii="Arial" w:hAnsi="Arial" w:cs="Arial"/>
            <w:sz w:val="22"/>
            <w:szCs w:val="22"/>
          </w:rPr>
          <w:t xml:space="preserve"> C, Love MI, Robinson MD (2015). “Differential analyses for RNA-seq: transcript-level estimates improve gene-level inferences.” F1000Research, 4.</w:t>
        </w:r>
      </w:ins>
    </w:p>
    <w:p w14:paraId="68F8E46D" w14:textId="77777777" w:rsidR="00BB5543" w:rsidRPr="00BB5543" w:rsidRDefault="00BB5543" w:rsidP="00BB5543">
      <w:pPr>
        <w:pStyle w:val="ListParagraph"/>
        <w:numPr>
          <w:ilvl w:val="0"/>
          <w:numId w:val="1"/>
        </w:numPr>
        <w:rPr>
          <w:ins w:id="10" w:author="Rama Pranadinata" w:date="2020-04-14T14:02:00Z"/>
          <w:rStyle w:val="normaltextrun"/>
          <w:rFonts w:ascii="Arial" w:hAnsi="Arial" w:cs="Arial"/>
          <w:sz w:val="22"/>
          <w:szCs w:val="22"/>
        </w:rPr>
      </w:pPr>
      <w:ins w:id="11" w:author="Rama Pranadinata" w:date="2020-04-14T14:02:00Z">
        <w:r w:rsidRPr="00BB5543">
          <w:rPr>
            <w:rStyle w:val="normaltextrun"/>
            <w:rFonts w:ascii="Arial" w:hAnsi="Arial" w:cs="Arial"/>
            <w:sz w:val="22"/>
            <w:szCs w:val="22"/>
          </w:rPr>
          <w:t>Love MI, Huber W, Anders S (2014). “Moderated estimation of fold change and dispersion for RNA-seq data with DESeq2.” Genome Biology, 15, 550</w:t>
        </w:r>
      </w:ins>
    </w:p>
    <w:p w14:paraId="2F602874" w14:textId="77777777" w:rsidR="00BB5543" w:rsidRPr="00BB5543" w:rsidRDefault="00BB5543" w:rsidP="00BB5543">
      <w:pPr>
        <w:pStyle w:val="ListParagraph"/>
        <w:numPr>
          <w:ilvl w:val="0"/>
          <w:numId w:val="1"/>
        </w:numPr>
        <w:rPr>
          <w:ins w:id="12" w:author="Rama Pranadinata" w:date="2020-04-14T14:02:00Z"/>
          <w:rStyle w:val="normaltextrun"/>
          <w:rFonts w:ascii="Arial" w:hAnsi="Arial" w:cs="Arial"/>
          <w:sz w:val="22"/>
          <w:szCs w:val="22"/>
        </w:rPr>
      </w:pPr>
      <w:proofErr w:type="spellStart"/>
      <w:ins w:id="13" w:author="Rama Pranadinata" w:date="2020-04-14T14:02:00Z">
        <w:r w:rsidRPr="00BB5543">
          <w:rPr>
            <w:rStyle w:val="normaltextrun"/>
            <w:rFonts w:ascii="Arial" w:hAnsi="Arial" w:cs="Arial"/>
            <w:sz w:val="22"/>
            <w:szCs w:val="22"/>
          </w:rPr>
          <w:t>Blighe</w:t>
        </w:r>
        <w:proofErr w:type="spellEnd"/>
        <w:r w:rsidRPr="00BB5543">
          <w:rPr>
            <w:rStyle w:val="normaltextrun"/>
            <w:rFonts w:ascii="Arial" w:hAnsi="Arial" w:cs="Arial"/>
            <w:sz w:val="22"/>
            <w:szCs w:val="22"/>
          </w:rPr>
          <w:t>, K, S Rana, and M Lewis. 2018. “</w:t>
        </w:r>
        <w:proofErr w:type="spellStart"/>
        <w:r w:rsidRPr="00BB5543">
          <w:rPr>
            <w:rStyle w:val="normaltextrun"/>
            <w:rFonts w:ascii="Arial" w:hAnsi="Arial" w:cs="Arial"/>
            <w:sz w:val="22"/>
            <w:szCs w:val="22"/>
          </w:rPr>
          <w:t>EnhancedVolcano</w:t>
        </w:r>
        <w:proofErr w:type="spellEnd"/>
        <w:r w:rsidRPr="00BB5543">
          <w:rPr>
            <w:rStyle w:val="normaltextrun"/>
            <w:rFonts w:ascii="Arial" w:hAnsi="Arial" w:cs="Arial"/>
            <w:sz w:val="22"/>
            <w:szCs w:val="22"/>
          </w:rPr>
          <w:t xml:space="preserve">: Publication-ready volcano plots with enhanced </w:t>
        </w:r>
        <w:proofErr w:type="spellStart"/>
        <w:r w:rsidRPr="00BB5543">
          <w:rPr>
            <w:rStyle w:val="normaltextrun"/>
            <w:rFonts w:ascii="Arial" w:hAnsi="Arial" w:cs="Arial"/>
            <w:sz w:val="22"/>
            <w:szCs w:val="22"/>
          </w:rPr>
          <w:t>colouring</w:t>
        </w:r>
        <w:proofErr w:type="spellEnd"/>
        <w:r w:rsidRPr="00BB5543">
          <w:rPr>
            <w:rStyle w:val="normaltextrun"/>
            <w:rFonts w:ascii="Arial" w:hAnsi="Arial" w:cs="Arial"/>
            <w:sz w:val="22"/>
            <w:szCs w:val="22"/>
          </w:rPr>
          <w:t xml:space="preserve"> and labeling.”</w:t>
        </w:r>
      </w:ins>
    </w:p>
    <w:p w14:paraId="16FCB17A" w14:textId="77777777" w:rsidR="00BB5543" w:rsidRPr="00BB5543" w:rsidRDefault="00BB5543" w:rsidP="00BB5543">
      <w:pPr>
        <w:pStyle w:val="ListParagraph"/>
        <w:numPr>
          <w:ilvl w:val="0"/>
          <w:numId w:val="1"/>
        </w:numPr>
        <w:rPr>
          <w:ins w:id="14" w:author="Rama Pranadinata" w:date="2020-04-14T14:02:00Z"/>
          <w:rStyle w:val="normaltextrun"/>
          <w:rFonts w:ascii="Arial" w:hAnsi="Arial" w:cs="Arial"/>
          <w:sz w:val="22"/>
          <w:szCs w:val="22"/>
        </w:rPr>
      </w:pPr>
      <w:proofErr w:type="spellStart"/>
      <w:ins w:id="15" w:author="Rama Pranadinata" w:date="2020-04-14T14:02:00Z">
        <w:r w:rsidRPr="00BB5543">
          <w:rPr>
            <w:rStyle w:val="normaltextrun"/>
            <w:rFonts w:ascii="Arial" w:hAnsi="Arial" w:cs="Arial"/>
            <w:sz w:val="22"/>
            <w:szCs w:val="22"/>
          </w:rPr>
          <w:t>Durinck</w:t>
        </w:r>
        <w:proofErr w:type="spellEnd"/>
        <w:r w:rsidRPr="00BB5543">
          <w:rPr>
            <w:rStyle w:val="normaltextrun"/>
            <w:rFonts w:ascii="Arial" w:hAnsi="Arial" w:cs="Arial"/>
            <w:sz w:val="22"/>
            <w:szCs w:val="22"/>
          </w:rPr>
          <w:t xml:space="preserve"> S, Spellman P, Birney E, Huber W (2009). “Mapping identifiers for the integration of genomic datasets with the R/Bioconductor package </w:t>
        </w:r>
        <w:proofErr w:type="spellStart"/>
        <w:r w:rsidRPr="00BB5543">
          <w:rPr>
            <w:rStyle w:val="normaltextrun"/>
            <w:rFonts w:ascii="Arial" w:hAnsi="Arial" w:cs="Arial"/>
            <w:sz w:val="22"/>
            <w:szCs w:val="22"/>
          </w:rPr>
          <w:t>biomaRt</w:t>
        </w:r>
        <w:proofErr w:type="spellEnd"/>
        <w:r w:rsidRPr="00BB5543">
          <w:rPr>
            <w:rStyle w:val="normaltextrun"/>
            <w:rFonts w:ascii="Arial" w:hAnsi="Arial" w:cs="Arial"/>
            <w:sz w:val="22"/>
            <w:szCs w:val="22"/>
          </w:rPr>
          <w:t>.” Nature Protocols, 4, 1184–1191</w:t>
        </w:r>
      </w:ins>
    </w:p>
    <w:p w14:paraId="773145CC" w14:textId="77777777" w:rsidR="00BB5543" w:rsidRPr="00BB5543" w:rsidRDefault="00BB5543" w:rsidP="00BB5543">
      <w:pPr>
        <w:pStyle w:val="ListParagraph"/>
        <w:numPr>
          <w:ilvl w:val="0"/>
          <w:numId w:val="1"/>
        </w:numPr>
        <w:rPr>
          <w:ins w:id="16" w:author="Rama Pranadinata" w:date="2020-04-14T14:02:00Z"/>
          <w:rStyle w:val="normaltextrun"/>
          <w:rFonts w:ascii="Arial" w:hAnsi="Arial" w:cs="Arial"/>
          <w:sz w:val="22"/>
          <w:szCs w:val="22"/>
        </w:rPr>
      </w:pPr>
      <w:proofErr w:type="spellStart"/>
      <w:ins w:id="17" w:author="Rama Pranadinata" w:date="2020-04-14T14:02:00Z">
        <w:r w:rsidRPr="00BB5543">
          <w:rPr>
            <w:rStyle w:val="normaltextrun"/>
            <w:rFonts w:ascii="Arial" w:hAnsi="Arial" w:cs="Arial"/>
          </w:rPr>
          <w:t>Köster</w:t>
        </w:r>
        <w:proofErr w:type="spellEnd"/>
        <w:r w:rsidRPr="00BB5543">
          <w:rPr>
            <w:rStyle w:val="normaltextrun"/>
            <w:rFonts w:ascii="Arial" w:hAnsi="Arial" w:cs="Arial"/>
          </w:rPr>
          <w:t xml:space="preserve">, Johannes and </w:t>
        </w:r>
        <w:proofErr w:type="spellStart"/>
        <w:r w:rsidRPr="00BB5543">
          <w:rPr>
            <w:rStyle w:val="normaltextrun"/>
            <w:rFonts w:ascii="Arial" w:hAnsi="Arial" w:cs="Arial"/>
          </w:rPr>
          <w:t>Rahmann</w:t>
        </w:r>
        <w:proofErr w:type="spellEnd"/>
        <w:r w:rsidRPr="00BB5543">
          <w:rPr>
            <w:rStyle w:val="normaltextrun"/>
            <w:rFonts w:ascii="Arial" w:hAnsi="Arial" w:cs="Arial"/>
          </w:rPr>
          <w:t>, Sven. “</w:t>
        </w:r>
        <w:proofErr w:type="spellStart"/>
        <w:r w:rsidRPr="00BB5543">
          <w:rPr>
            <w:rStyle w:val="normaltextrun"/>
            <w:rFonts w:ascii="Arial" w:hAnsi="Arial" w:cs="Arial"/>
          </w:rPr>
          <w:t>Snakemake</w:t>
        </w:r>
        <w:proofErr w:type="spellEnd"/>
        <w:r w:rsidRPr="00BB5543">
          <w:rPr>
            <w:rStyle w:val="normaltextrun"/>
            <w:rFonts w:ascii="Arial" w:hAnsi="Arial" w:cs="Arial"/>
          </w:rPr>
          <w:t xml:space="preserve"> - A scalable bioinformatics workflow engine”. Bioinformatics 2012.</w:t>
        </w:r>
      </w:ins>
    </w:p>
    <w:p w14:paraId="74CFB80B" w14:textId="1FF503D5" w:rsidR="000748FB" w:rsidRPr="00BB5543" w:rsidRDefault="000748FB" w:rsidP="00BB5543">
      <w:pPr>
        <w:rPr>
          <w:rStyle w:val="normaltextrun"/>
          <w:rFonts w:ascii="Arial" w:hAnsi="Arial" w:cs="Arial"/>
          <w:sz w:val="22"/>
          <w:szCs w:val="22"/>
        </w:rPr>
      </w:pPr>
    </w:p>
    <w:sectPr w:rsidR="000748FB" w:rsidRPr="00BB5543" w:rsidSect="00CF54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04816"/>
    <w:multiLevelType w:val="hybridMultilevel"/>
    <w:tmpl w:val="CB34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 Pranadinata">
    <w15:presenceInfo w15:providerId="Windows Live" w15:userId="04ed72e3e9acd6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8F"/>
    <w:rsid w:val="0001394D"/>
    <w:rsid w:val="000748FB"/>
    <w:rsid w:val="00196DC1"/>
    <w:rsid w:val="00251F4C"/>
    <w:rsid w:val="005C0489"/>
    <w:rsid w:val="006203FD"/>
    <w:rsid w:val="00641D3B"/>
    <w:rsid w:val="007058A5"/>
    <w:rsid w:val="007B428F"/>
    <w:rsid w:val="0089169E"/>
    <w:rsid w:val="0091231F"/>
    <w:rsid w:val="00927CFA"/>
    <w:rsid w:val="00BB5543"/>
    <w:rsid w:val="00CB2406"/>
    <w:rsid w:val="00CF54A4"/>
    <w:rsid w:val="00F46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C495"/>
  <w15:chartTrackingRefBased/>
  <w15:docId w15:val="{A24BEC79-BEF1-3F46-9355-BBC0209F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428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B428F"/>
  </w:style>
  <w:style w:type="character" w:customStyle="1" w:styleId="eop">
    <w:name w:val="eop"/>
    <w:basedOn w:val="DefaultParagraphFont"/>
    <w:rsid w:val="007B428F"/>
  </w:style>
  <w:style w:type="character" w:customStyle="1" w:styleId="spellingerrorsuperscript">
    <w:name w:val="spellingerrorsuperscript"/>
    <w:basedOn w:val="DefaultParagraphFont"/>
    <w:rsid w:val="007B428F"/>
  </w:style>
  <w:style w:type="paragraph" w:styleId="ListParagraph">
    <w:name w:val="List Paragraph"/>
    <w:basedOn w:val="Normal"/>
    <w:uiPriority w:val="34"/>
    <w:qFormat/>
    <w:rsid w:val="000748FB"/>
    <w:pPr>
      <w:ind w:left="720"/>
      <w:contextualSpacing/>
    </w:pPr>
  </w:style>
  <w:style w:type="character" w:styleId="Emphasis">
    <w:name w:val="Emphasis"/>
    <w:basedOn w:val="DefaultParagraphFont"/>
    <w:uiPriority w:val="20"/>
    <w:qFormat/>
    <w:rsid w:val="000748FB"/>
    <w:rPr>
      <w:i/>
      <w:iCs/>
    </w:rPr>
  </w:style>
  <w:style w:type="paragraph" w:styleId="BalloonText">
    <w:name w:val="Balloon Text"/>
    <w:basedOn w:val="Normal"/>
    <w:link w:val="BalloonTextChar"/>
    <w:uiPriority w:val="99"/>
    <w:semiHidden/>
    <w:unhideWhenUsed/>
    <w:rsid w:val="00BB55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5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34254">
      <w:bodyDiv w:val="1"/>
      <w:marLeft w:val="0"/>
      <w:marRight w:val="0"/>
      <w:marTop w:val="0"/>
      <w:marBottom w:val="0"/>
      <w:divBdr>
        <w:top w:val="none" w:sz="0" w:space="0" w:color="auto"/>
        <w:left w:val="none" w:sz="0" w:space="0" w:color="auto"/>
        <w:bottom w:val="none" w:sz="0" w:space="0" w:color="auto"/>
        <w:right w:val="none" w:sz="0" w:space="0" w:color="auto"/>
      </w:divBdr>
    </w:div>
    <w:div w:id="702511312">
      <w:bodyDiv w:val="1"/>
      <w:marLeft w:val="0"/>
      <w:marRight w:val="0"/>
      <w:marTop w:val="0"/>
      <w:marBottom w:val="0"/>
      <w:divBdr>
        <w:top w:val="none" w:sz="0" w:space="0" w:color="auto"/>
        <w:left w:val="none" w:sz="0" w:space="0" w:color="auto"/>
        <w:bottom w:val="none" w:sz="0" w:space="0" w:color="auto"/>
        <w:right w:val="none" w:sz="0" w:space="0" w:color="auto"/>
      </w:divBdr>
      <w:divsChild>
        <w:div w:id="1170438940">
          <w:marLeft w:val="0"/>
          <w:marRight w:val="0"/>
          <w:marTop w:val="0"/>
          <w:marBottom w:val="0"/>
          <w:divBdr>
            <w:top w:val="none" w:sz="0" w:space="0" w:color="auto"/>
            <w:left w:val="none" w:sz="0" w:space="0" w:color="auto"/>
            <w:bottom w:val="none" w:sz="0" w:space="0" w:color="auto"/>
            <w:right w:val="none" w:sz="0" w:space="0" w:color="auto"/>
          </w:divBdr>
        </w:div>
        <w:div w:id="228226604">
          <w:marLeft w:val="0"/>
          <w:marRight w:val="0"/>
          <w:marTop w:val="0"/>
          <w:marBottom w:val="0"/>
          <w:divBdr>
            <w:top w:val="none" w:sz="0" w:space="0" w:color="auto"/>
            <w:left w:val="none" w:sz="0" w:space="0" w:color="auto"/>
            <w:bottom w:val="none" w:sz="0" w:space="0" w:color="auto"/>
            <w:right w:val="none" w:sz="0" w:space="0" w:color="auto"/>
          </w:divBdr>
        </w:div>
      </w:divsChild>
    </w:div>
    <w:div w:id="813719509">
      <w:bodyDiv w:val="1"/>
      <w:marLeft w:val="0"/>
      <w:marRight w:val="0"/>
      <w:marTop w:val="0"/>
      <w:marBottom w:val="0"/>
      <w:divBdr>
        <w:top w:val="none" w:sz="0" w:space="0" w:color="auto"/>
        <w:left w:val="none" w:sz="0" w:space="0" w:color="auto"/>
        <w:bottom w:val="none" w:sz="0" w:space="0" w:color="auto"/>
        <w:right w:val="none" w:sz="0" w:space="0" w:color="auto"/>
      </w:divBdr>
    </w:div>
    <w:div w:id="1135491009">
      <w:bodyDiv w:val="1"/>
      <w:marLeft w:val="0"/>
      <w:marRight w:val="0"/>
      <w:marTop w:val="0"/>
      <w:marBottom w:val="0"/>
      <w:divBdr>
        <w:top w:val="none" w:sz="0" w:space="0" w:color="auto"/>
        <w:left w:val="none" w:sz="0" w:space="0" w:color="auto"/>
        <w:bottom w:val="none" w:sz="0" w:space="0" w:color="auto"/>
        <w:right w:val="none" w:sz="0" w:space="0" w:color="auto"/>
      </w:divBdr>
    </w:div>
    <w:div w:id="1275677572">
      <w:bodyDiv w:val="1"/>
      <w:marLeft w:val="0"/>
      <w:marRight w:val="0"/>
      <w:marTop w:val="0"/>
      <w:marBottom w:val="0"/>
      <w:divBdr>
        <w:top w:val="none" w:sz="0" w:space="0" w:color="auto"/>
        <w:left w:val="none" w:sz="0" w:space="0" w:color="auto"/>
        <w:bottom w:val="none" w:sz="0" w:space="0" w:color="auto"/>
        <w:right w:val="none" w:sz="0" w:space="0" w:color="auto"/>
      </w:divBdr>
    </w:div>
    <w:div w:id="1703742996">
      <w:bodyDiv w:val="1"/>
      <w:marLeft w:val="0"/>
      <w:marRight w:val="0"/>
      <w:marTop w:val="0"/>
      <w:marBottom w:val="0"/>
      <w:divBdr>
        <w:top w:val="none" w:sz="0" w:space="0" w:color="auto"/>
        <w:left w:val="none" w:sz="0" w:space="0" w:color="auto"/>
        <w:bottom w:val="none" w:sz="0" w:space="0" w:color="auto"/>
        <w:right w:val="none" w:sz="0" w:space="0" w:color="auto"/>
      </w:divBdr>
    </w:div>
    <w:div w:id="1866212427">
      <w:bodyDiv w:val="1"/>
      <w:marLeft w:val="0"/>
      <w:marRight w:val="0"/>
      <w:marTop w:val="0"/>
      <w:marBottom w:val="0"/>
      <w:divBdr>
        <w:top w:val="none" w:sz="0" w:space="0" w:color="auto"/>
        <w:left w:val="none" w:sz="0" w:space="0" w:color="auto"/>
        <w:bottom w:val="none" w:sz="0" w:space="0" w:color="auto"/>
        <w:right w:val="none" w:sz="0" w:space="0" w:color="auto"/>
      </w:divBdr>
    </w:div>
    <w:div w:id="208505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 Swanson</dc:creator>
  <cp:keywords/>
  <dc:description/>
  <cp:lastModifiedBy>Rama Pranadinata</cp:lastModifiedBy>
  <cp:revision>2</cp:revision>
  <dcterms:created xsi:type="dcterms:W3CDTF">2020-04-14T00:11:00Z</dcterms:created>
  <dcterms:modified xsi:type="dcterms:W3CDTF">2020-04-14T21:04:00Z</dcterms:modified>
</cp:coreProperties>
</file>